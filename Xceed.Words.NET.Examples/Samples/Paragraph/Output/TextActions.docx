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71747570a74d9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0" w:author="gamor\shanley" w:date="2021-01-25T06:44:00Z">
        <w:r>
          <w:delText>modifications</w:delText>
        </w:r>
      </w:del>
      <w:ins w:id="1" w:author="gamor\shanley" w:date="2021-01-25T06:44:00Z">
        <w:r>
          <w:t>changes</w:t>
        </w:r>
      </w:ins>
      <w:r>
        <w:t xml:space="preserve"> is used.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ee625c0e834409d" /><Relationship Type="http://schemas.openxmlformats.org/officeDocument/2006/relationships/numbering" Target="/word/numbering.xml" Id="R3689d91e4c2e4fd2" /><Relationship Type="http://schemas.openxmlformats.org/officeDocument/2006/relationships/settings" Target="/word/settings.xml" Id="R88871c34f63a40a9" /></Relationships>
</file>